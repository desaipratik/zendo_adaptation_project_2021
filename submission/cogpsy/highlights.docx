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81545" w14:textId="77777777" w:rsidR="00ED27F8" w:rsidRPr="00F92CDD" w:rsidRDefault="00ED27F8" w:rsidP="00ED27F8">
      <w:pPr>
        <w:pStyle w:val="ListParagraph"/>
        <w:numPr>
          <w:ilvl w:val="0"/>
          <w:numId w:val="1"/>
        </w:numPr>
        <w:spacing w:after="400"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People’s revised hypotheses are anchored to idiosyncratic elements of their initial hypotheses, suggesting that they use additional evidence to </w:t>
      </w:r>
      <w:r>
        <w:rPr>
          <w:rFonts w:ascii="Times New Roman" w:hAnsi="Times New Roman" w:cs="Times New Roman"/>
          <w:i/>
          <w:iCs/>
          <w:sz w:val="21"/>
          <w:szCs w:val="21"/>
          <w:lang w:val="en-US"/>
        </w:rPr>
        <w:t>adapt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their hypotheses by means of local search</w:t>
      </w:r>
    </w:p>
    <w:p w14:paraId="2D74ECF5" w14:textId="4AB4482D" w:rsidR="00ED27F8" w:rsidRPr="0065413A" w:rsidRDefault="00ED27F8" w:rsidP="00ED27F8">
      <w:pPr>
        <w:pStyle w:val="ListParagraph"/>
        <w:numPr>
          <w:ilvl w:val="0"/>
          <w:numId w:val="1"/>
        </w:numPr>
        <w:spacing w:after="400"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Overall, this local search was best described by a novel editing algorithm that changes small parts of a hypothesis while keeping the rest of the hypothesis </w:t>
      </w:r>
      <w:del w:id="0" w:author="FRÄNKEN Jan-Philipp" w:date="2021-02-22T10:16:00Z">
        <w:r w:rsidDel="005408FA">
          <w:rPr>
            <w:rFonts w:ascii="Times New Roman" w:hAnsi="Times New Roman" w:cs="Times New Roman"/>
            <w:sz w:val="21"/>
            <w:szCs w:val="21"/>
            <w:lang w:val="en-US"/>
          </w:rPr>
          <w:delText>fixed (``TS-Learner’’)</w:delText>
        </w:r>
      </w:del>
      <w:ins w:id="1" w:author="FRÄNKEN Jan-Philipp" w:date="2021-02-22T10:16:00Z">
        <w:r w:rsidR="005408FA">
          <w:rPr>
            <w:rFonts w:ascii="Times New Roman" w:hAnsi="Times New Roman" w:cs="Times New Roman"/>
            <w:sz w:val="21"/>
            <w:szCs w:val="21"/>
            <w:lang w:val="en-US"/>
          </w:rPr>
          <w:t>fixed</w:t>
        </w:r>
      </w:ins>
    </w:p>
    <w:p w14:paraId="79B33443" w14:textId="77777777" w:rsidR="00ED27F8" w:rsidRDefault="00ED27F8" w:rsidP="00ED27F8">
      <w:pPr>
        <w:pStyle w:val="ListParagraph"/>
        <w:numPr>
          <w:ilvl w:val="0"/>
          <w:numId w:val="1"/>
        </w:numPr>
        <w:spacing w:after="400" w:line="276" w:lineRule="auto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  <w:lang w:val="en-US"/>
        </w:rPr>
        <w:t xml:space="preserve">If confronted with additional evidence gathered by someone else (Experiment 2), people changed their initial hypotheses less frequently </w:t>
      </w:r>
    </w:p>
    <w:p w14:paraId="24BBCD6D" w14:textId="362C2327" w:rsidR="00A77589" w:rsidRPr="008264C3" w:rsidRDefault="009D3110" w:rsidP="00ED27F8">
      <w:pPr>
        <w:pStyle w:val="ListParagraph"/>
        <w:spacing w:after="400" w:line="276" w:lineRule="auto"/>
        <w:rPr>
          <w:rFonts w:ascii="Times New Roman" w:hAnsi="Times New Roman" w:cs="Times New Roman"/>
          <w:sz w:val="22"/>
          <w:szCs w:val="22"/>
          <w:lang w:val="en-US"/>
        </w:rPr>
      </w:pPr>
    </w:p>
    <w:sectPr w:rsidR="00A77589" w:rsidRPr="008264C3" w:rsidSect="00D2167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FBA83" w14:textId="77777777" w:rsidR="009D3110" w:rsidRDefault="009D3110" w:rsidP="00800B93">
      <w:r>
        <w:separator/>
      </w:r>
    </w:p>
  </w:endnote>
  <w:endnote w:type="continuationSeparator" w:id="0">
    <w:p w14:paraId="625ADF42" w14:textId="77777777" w:rsidR="009D3110" w:rsidRDefault="009D3110" w:rsidP="00800B93">
      <w:r>
        <w:continuationSeparator/>
      </w:r>
    </w:p>
  </w:endnote>
  <w:endnote w:type="continuationNotice" w:id="1">
    <w:p w14:paraId="08724A4F" w14:textId="77777777" w:rsidR="009D3110" w:rsidRDefault="009D3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0BF0B" w14:textId="77777777" w:rsidR="009D3110" w:rsidRDefault="009D3110" w:rsidP="00800B93">
      <w:r>
        <w:separator/>
      </w:r>
    </w:p>
  </w:footnote>
  <w:footnote w:type="continuationSeparator" w:id="0">
    <w:p w14:paraId="7F9D1340" w14:textId="77777777" w:rsidR="009D3110" w:rsidRDefault="009D3110" w:rsidP="00800B93">
      <w:r>
        <w:continuationSeparator/>
      </w:r>
    </w:p>
  </w:footnote>
  <w:footnote w:type="continuationNotice" w:id="1">
    <w:p w14:paraId="22E9FBF5" w14:textId="77777777" w:rsidR="009D3110" w:rsidRDefault="009D31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46EC"/>
    <w:multiLevelType w:val="hybridMultilevel"/>
    <w:tmpl w:val="FCB8C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FRÄNKEN Jan-Philipp">
    <w15:presenceInfo w15:providerId="AD" w15:userId="S::s1938897@ed.ac.uk::2861f5c9-997a-4bd2-8e2f-804caf8784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49EC"/>
    <w:rsid w:val="00041C7E"/>
    <w:rsid w:val="000D4568"/>
    <w:rsid w:val="000F0407"/>
    <w:rsid w:val="001855FC"/>
    <w:rsid w:val="001D2F12"/>
    <w:rsid w:val="003D306F"/>
    <w:rsid w:val="0042774E"/>
    <w:rsid w:val="0047661B"/>
    <w:rsid w:val="004D61FC"/>
    <w:rsid w:val="004F4695"/>
    <w:rsid w:val="005408FA"/>
    <w:rsid w:val="005D49EC"/>
    <w:rsid w:val="00622A2B"/>
    <w:rsid w:val="007036B8"/>
    <w:rsid w:val="0073078D"/>
    <w:rsid w:val="00800B93"/>
    <w:rsid w:val="008264C3"/>
    <w:rsid w:val="008E4656"/>
    <w:rsid w:val="008F3F3B"/>
    <w:rsid w:val="009D3110"/>
    <w:rsid w:val="00A52207"/>
    <w:rsid w:val="00AF60CF"/>
    <w:rsid w:val="00B219BE"/>
    <w:rsid w:val="00D21679"/>
    <w:rsid w:val="00D742E0"/>
    <w:rsid w:val="00E81BCB"/>
    <w:rsid w:val="00E90B84"/>
    <w:rsid w:val="00ED27F8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BC8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6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2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20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B93"/>
  </w:style>
  <w:style w:type="paragraph" w:styleId="Footer">
    <w:name w:val="footer"/>
    <w:basedOn w:val="Normal"/>
    <w:link w:val="FooterChar"/>
    <w:uiPriority w:val="99"/>
    <w:unhideWhenUsed/>
    <w:rsid w:val="00800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D00000-AD09-5942-BA9F-D5133305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Bramley, Neil</dc:creator>
  <cp:keywords/>
  <dc:description/>
  <cp:lastModifiedBy>FRÄNKEN Jan-Philipp</cp:lastModifiedBy>
  <cp:revision>5</cp:revision>
  <dcterms:created xsi:type="dcterms:W3CDTF">2021-01-04T14:57:00Z</dcterms:created>
  <dcterms:modified xsi:type="dcterms:W3CDTF">2021-02-22T08:16:00Z</dcterms:modified>
</cp:coreProperties>
</file>